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Risk Assessment and Management Plan (RMP)</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480" w:lineRule="auto"/>
        <w:ind w:left="576" w:firstLine="0"/>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The purpose of this risk management plan is to identify, assess, and prioritize potential risks associated by developing a new condo management software system (CondoCare) that could impact the project, and to develop strategies for managing and mitigating those risks in order to ensure the safety and of  the tenants, employees, and other stakeholders. This plan will provide a framework for proactively identifying and responding to risks, promoting effective decision-making, and minimizing negative impacts on the system's operations, reputation, and financial sustainability of CondoCare.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480" w:lineRule="auto"/>
        <w:ind w:left="576"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The benefits of risk assessment and management.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48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success is significantly increased by the benefits of risk assessment and management plan because they mitigate risks and significantly improve the project's chances of success. Legal and compliance assurance is especially important when developing software systems, such as condo management systems, since it ensures that relevant laws and regulations are met, reducing legal risks. The plan reduces uncertainties by identifying potential risks early. By reducing uncertainties, the project can be planned and executed more accurately. Time and cost efficiency proactive risk management can save you significant amounts of money and time by reducing or preventing issues that may cause the project to stall.</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480" w:lineRule="auto"/>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480" w:lineRule="auto"/>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480" w:lineRule="auto"/>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480" w:lineRule="auto"/>
        <w:rPr>
          <w:b w:val="1"/>
        </w:rPr>
      </w:pPr>
      <w:r w:rsidDel="00000000" w:rsidR="00000000" w:rsidRPr="00000000">
        <w:rPr>
          <w:rtl w:val="0"/>
        </w:rPr>
      </w:r>
    </w:p>
    <w:tbl>
      <w:tblPr>
        <w:tblStyle w:val="Table1"/>
        <w:tblW w:w="7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[1]Dependence on external system,,</w:t>
            </w:r>
          </w:p>
        </w:tc>
        <w:tc>
          <w:tcPr>
            <w:shd w:fill="92d050" w:val="clear"/>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Risk,</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estimation of costs</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experience of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suppliers,</w:t>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insurance or warranty</w:t>
            </w:r>
          </w:p>
        </w:tc>
      </w:tr>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Code Quality</w:t>
            </w:r>
          </w:p>
        </w:tc>
        <w:tc>
          <w:tcPr>
            <w:shd w:fill="ffc000" w:val="clear"/>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Creeping</w:t>
            </w:r>
          </w:p>
        </w:tc>
        <w:tc>
          <w:tcPr>
            <w:shd w:fill="ff6565" w:val="clear"/>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failure due to hardware malfunction/software bugs.</w:t>
            </w:r>
          </w:p>
        </w:tc>
      </w:tr>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maintenance windows impacting usability.</w:t>
            </w:r>
          </w:p>
        </w:tc>
        <w:tc>
          <w:tcPr>
            <w:shd w:fill="ff6565" w:val="clear"/>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Compromising Design</w:t>
            </w:r>
          </w:p>
        </w:tc>
        <w:tc>
          <w:tcPr>
            <w:shd w:fill="ff6565" w:val="clear"/>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Recruiting the right Engineering and product management team</w:t>
            </w:r>
          </w:p>
        </w:tc>
      </w:tr>
    </w:tbl>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2"/>
        <w:tblW w:w="9812.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430"/>
        <w:gridCol w:w="1800"/>
        <w:gridCol w:w="1710"/>
        <w:gridCol w:w="2612"/>
        <w:tblGridChange w:id="0">
          <w:tblGrid>
            <w:gridCol w:w="1260"/>
            <w:gridCol w:w="2430"/>
            <w:gridCol w:w="1800"/>
            <w:gridCol w:w="1710"/>
            <w:gridCol w:w="2612"/>
          </w:tblGrid>
        </w:tblGridChange>
      </w:tblGrid>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and Description</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Score</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in Sprint</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and Effectiveness</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US-X</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Technical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Management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External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Budget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Etc.</w:t>
              <w:br w:type="textWrapping"/>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Mitigate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Avoid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Transfer</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US-1</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dependence on external systems gives us less control over the performance/uptime. (Service providers/database management)</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services have a great track record.</w:t>
            </w:r>
          </w:p>
        </w:tc>
      </w:tr>
      <w:sdt>
        <w:sdtPr>
          <w:tag w:val="goog_rdk_1"/>
        </w:sdtPr>
        <w:sdtContent>
          <w:tr>
            <w:trPr>
              <w:cantSplit w:val="0"/>
              <w:tblHeader w:val="0"/>
              <w:ins w:author="Jackson Jean" w:id="0" w:date="2024-02-07T23:50:35Z"/>
            </w:trPr>
            <w:tc>
              <w:tcPr/>
              <w:sdt>
                <w:sdtPr>
                  <w:tag w:val="goog_rdk_3"/>
                </w:sdtPr>
                <w:sdtContent>
                  <w:p w:rsidR="00000000" w:rsidDel="00000000" w:rsidP="00000000" w:rsidRDefault="00000000" w:rsidRPr="00000000" w14:paraId="0000005E">
                    <w:pPr>
                      <w:rPr>
                        <w:ins w:author="Jackson Jean" w:id="0" w:date="2024-02-07T23:50:35Z"/>
                        <w:rFonts w:ascii="Times New Roman" w:cs="Times New Roman" w:eastAsia="Times New Roman" w:hAnsi="Times New Roman"/>
                        <w:sz w:val="24"/>
                        <w:szCs w:val="24"/>
                      </w:rPr>
                    </w:pPr>
                    <w:sdt>
                      <w:sdtPr>
                        <w:tag w:val="goog_rdk_2"/>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US-2</w:t>
                          </w:r>
                        </w:ins>
                      </w:sdtContent>
                    </w:sdt>
                  </w:p>
                </w:sdtContent>
              </w:sdt>
            </w:tc>
            <w:tc>
              <w:tcPr/>
              <w:sdt>
                <w:sdtPr>
                  <w:tag w:val="goog_rdk_5"/>
                </w:sdtPr>
                <w:sdtContent>
                  <w:p w:rsidR="00000000" w:rsidDel="00000000" w:rsidP="00000000" w:rsidRDefault="00000000" w:rsidRPr="00000000" w14:paraId="0000005F">
                    <w:pPr>
                      <w:spacing w:line="276" w:lineRule="auto"/>
                      <w:ind w:left="0" w:firstLine="0"/>
                      <w:rPr>
                        <w:ins w:author="Jackson Jean" w:id="0" w:date="2024-02-07T23:50:35Z"/>
                        <w:rFonts w:ascii="Times New Roman" w:cs="Times New Roman" w:eastAsia="Times New Roman" w:hAnsi="Times New Roman"/>
                        <w:sz w:val="24"/>
                        <w:szCs w:val="24"/>
                      </w:rPr>
                    </w:pPr>
                    <w:sdt>
                      <w:sdtPr>
                        <w:tag w:val="goog_rdk_4"/>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Management</w:t>
                          </w:r>
                        </w:ins>
                      </w:sdtContent>
                    </w:sdt>
                  </w:p>
                </w:sdtContent>
              </w:sdt>
              <w:sdt>
                <w:sdtPr>
                  <w:tag w:val="goog_rdk_7"/>
                </w:sdtPr>
                <w:sdtContent>
                  <w:p w:rsidR="00000000" w:rsidDel="00000000" w:rsidP="00000000" w:rsidRDefault="00000000" w:rsidRPr="00000000" w14:paraId="00000060">
                    <w:pPr>
                      <w:jc w:val="center"/>
                      <w:rPr>
                        <w:ins w:author="Jackson Jean" w:id="0" w:date="2024-02-07T23:50:35Z"/>
                        <w:rFonts w:ascii="Times New Roman" w:cs="Times New Roman" w:eastAsia="Times New Roman" w:hAnsi="Times New Roman"/>
                        <w:sz w:val="24"/>
                        <w:szCs w:val="24"/>
                      </w:rPr>
                    </w:pPr>
                    <w:sdt>
                      <w:sdtPr>
                        <w:tag w:val="goog_rdk_6"/>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Lack of experience of </w:t>
                          </w:r>
                        </w:ins>
                      </w:sdtContent>
                    </w:sdt>
                  </w:p>
                </w:sdtContent>
              </w:sdt>
              <w:sdt>
                <w:sdtPr>
                  <w:tag w:val="goog_rdk_9"/>
                </w:sdtPr>
                <w:sdtContent>
                  <w:p w:rsidR="00000000" w:rsidDel="00000000" w:rsidP="00000000" w:rsidRDefault="00000000" w:rsidRPr="00000000" w14:paraId="00000061">
                    <w:pPr>
                      <w:jc w:val="left"/>
                      <w:rPr>
                        <w:ins w:author="Jackson Jean" w:id="0" w:date="2024-02-07T23:50:35Z"/>
                        <w:rFonts w:ascii="Times New Roman" w:cs="Times New Roman" w:eastAsia="Times New Roman" w:hAnsi="Times New Roman"/>
                        <w:sz w:val="24"/>
                        <w:szCs w:val="24"/>
                      </w:rPr>
                    </w:pPr>
                    <w:sdt>
                      <w:sdtPr>
                        <w:tag w:val="goog_rdk_8"/>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ins>
                      </w:sdtContent>
                    </w:sdt>
                  </w:p>
                </w:sdtContent>
              </w:sdt>
            </w:tc>
            <w:tc>
              <w:tcPr/>
              <w:sdt>
                <w:sdtPr>
                  <w:tag w:val="goog_rdk_11"/>
                </w:sdtPr>
                <w:sdtContent>
                  <w:p w:rsidR="00000000" w:rsidDel="00000000" w:rsidP="00000000" w:rsidRDefault="00000000" w:rsidRPr="00000000" w14:paraId="00000062">
                    <w:pPr>
                      <w:rPr>
                        <w:ins w:author="Jackson Jean" w:id="0" w:date="2024-02-07T23:50:35Z"/>
                        <w:rFonts w:ascii="Times New Roman" w:cs="Times New Roman" w:eastAsia="Times New Roman" w:hAnsi="Times New Roman"/>
                        <w:sz w:val="24"/>
                        <w:szCs w:val="24"/>
                      </w:rPr>
                    </w:pPr>
                    <w:sdt>
                      <w:sdtPr>
                        <w:tag w:val="goog_rdk_10"/>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Low</w:t>
                          </w:r>
                        </w:ins>
                      </w:sdtContent>
                    </w:sdt>
                  </w:p>
                </w:sdtContent>
              </w:sdt>
            </w:tc>
            <w:tc>
              <w:tcPr/>
              <w:sdt>
                <w:sdtPr>
                  <w:tag w:val="goog_rdk_13"/>
                </w:sdtPr>
                <w:sdtContent>
                  <w:p w:rsidR="00000000" w:rsidDel="00000000" w:rsidP="00000000" w:rsidRDefault="00000000" w:rsidRPr="00000000" w14:paraId="00000063">
                    <w:pPr>
                      <w:rPr>
                        <w:ins w:author="Jackson Jean" w:id="0" w:date="2024-02-07T23:50:35Z"/>
                        <w:rFonts w:ascii="Times New Roman" w:cs="Times New Roman" w:eastAsia="Times New Roman" w:hAnsi="Times New Roman"/>
                        <w:sz w:val="24"/>
                        <w:szCs w:val="24"/>
                      </w:rPr>
                    </w:pPr>
                    <w:sdt>
                      <w:sdtPr>
                        <w:tag w:val="goog_rdk_12"/>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1</w:t>
                          </w:r>
                        </w:ins>
                      </w:sdtContent>
                    </w:sdt>
                  </w:p>
                </w:sdtContent>
              </w:sdt>
            </w:tc>
            <w:tc>
              <w:tcPr/>
              <w:sdt>
                <w:sdtPr>
                  <w:tag w:val="goog_rdk_15"/>
                </w:sdtPr>
                <w:sdtContent>
                  <w:p w:rsidR="00000000" w:rsidDel="00000000" w:rsidP="00000000" w:rsidRDefault="00000000" w:rsidRPr="00000000" w14:paraId="00000064">
                    <w:pPr>
                      <w:spacing w:line="276" w:lineRule="auto"/>
                      <w:ind w:left="720" w:hanging="360"/>
                      <w:rPr>
                        <w:ins w:author="Jackson Jean" w:id="0" w:date="2024-02-07T23:50:35Z"/>
                        <w:rFonts w:ascii="Times New Roman" w:cs="Times New Roman" w:eastAsia="Times New Roman" w:hAnsi="Times New Roman"/>
                        <w:sz w:val="24"/>
                        <w:szCs w:val="24"/>
                      </w:rPr>
                    </w:pPr>
                    <w:sdt>
                      <w:sdtPr>
                        <w:tag w:val="goog_rdk_14"/>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Accept</w:t>
                          </w:r>
                        </w:ins>
                      </w:sdtContent>
                    </w:sdt>
                  </w:p>
                </w:sdtContent>
              </w:sdt>
            </w:tc>
          </w:tr>
        </w:sdtContent>
      </w:sdt>
      <w:sdt>
        <w:sdtPr>
          <w:tag w:val="goog_rdk_16"/>
        </w:sdtPr>
        <w:sdtContent>
          <w:tr>
            <w:trPr>
              <w:cantSplit w:val="0"/>
              <w:tblHeader w:val="0"/>
              <w:ins w:author="Jackson Jean" w:id="0" w:date="2024-02-07T23:50:35Z"/>
            </w:trPr>
            <w:tc>
              <w:tcPr/>
              <w:sdt>
                <w:sdtPr>
                  <w:tag w:val="goog_rdk_18"/>
                </w:sdtPr>
                <w:sdtContent>
                  <w:p w:rsidR="00000000" w:rsidDel="00000000" w:rsidP="00000000" w:rsidRDefault="00000000" w:rsidRPr="00000000" w14:paraId="00000065">
                    <w:pPr>
                      <w:rPr>
                        <w:ins w:author="Jackson Jean" w:id="0" w:date="2024-02-07T23:50:35Z"/>
                        <w:rFonts w:ascii="Times New Roman" w:cs="Times New Roman" w:eastAsia="Times New Roman" w:hAnsi="Times New Roman"/>
                        <w:sz w:val="24"/>
                        <w:szCs w:val="24"/>
                      </w:rPr>
                    </w:pPr>
                    <w:sdt>
                      <w:sdtPr>
                        <w:tag w:val="goog_rdk_17"/>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US-3</w:t>
                          </w:r>
                        </w:ins>
                      </w:sdtContent>
                    </w:sdt>
                  </w:p>
                </w:sdtContent>
              </w:sdt>
            </w:tc>
            <w:tc>
              <w:tcPr/>
              <w:sdt>
                <w:sdtPr>
                  <w:tag w:val="goog_rdk_20"/>
                </w:sdtPr>
                <w:sdtContent>
                  <w:p w:rsidR="00000000" w:rsidDel="00000000" w:rsidP="00000000" w:rsidRDefault="00000000" w:rsidRPr="00000000" w14:paraId="00000066">
                    <w:pPr>
                      <w:spacing w:line="276" w:lineRule="auto"/>
                      <w:ind w:left="0" w:firstLine="0"/>
                      <w:rPr>
                        <w:ins w:author="Jackson Jean" w:id="0" w:date="2024-02-07T23:50:35Z"/>
                        <w:rFonts w:ascii="Times New Roman" w:cs="Times New Roman" w:eastAsia="Times New Roman" w:hAnsi="Times New Roman"/>
                        <w:sz w:val="24"/>
                        <w:szCs w:val="24"/>
                      </w:rPr>
                    </w:pPr>
                    <w:sdt>
                      <w:sdtPr>
                        <w:tag w:val="goog_rdk_19"/>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External</w:t>
                          </w:r>
                        </w:ins>
                      </w:sdtContent>
                    </w:sdt>
                  </w:p>
                </w:sdtContent>
              </w:sdt>
              <w:sdt>
                <w:sdtPr>
                  <w:tag w:val="goog_rdk_22"/>
                </w:sdtPr>
                <w:sdtContent>
                  <w:p w:rsidR="00000000" w:rsidDel="00000000" w:rsidP="00000000" w:rsidRDefault="00000000" w:rsidRPr="00000000" w14:paraId="00000067">
                    <w:pPr>
                      <w:spacing w:line="276" w:lineRule="auto"/>
                      <w:rPr>
                        <w:ins w:author="Jackson Jean" w:id="0" w:date="2024-02-07T23:50:35Z"/>
                        <w:rFonts w:ascii="Times New Roman" w:cs="Times New Roman" w:eastAsia="Times New Roman" w:hAnsi="Times New Roman"/>
                        <w:sz w:val="24"/>
                        <w:szCs w:val="24"/>
                      </w:rPr>
                    </w:pPr>
                    <w:sdt>
                      <w:sdtPr>
                        <w:tag w:val="goog_rdk_21"/>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Technology and tools imposed from external source can cause delayed development as team may not be familiar with tools imposed.</w:t>
                          </w:r>
                          <w:r w:rsidDel="00000000" w:rsidR="00000000" w:rsidRPr="00000000">
                            <w:rPr>
                              <w:rtl w:val="0"/>
                            </w:rPr>
                          </w:r>
                        </w:ins>
                      </w:sdtContent>
                    </w:sdt>
                  </w:p>
                </w:sdtContent>
              </w:sdt>
              <w:sdt>
                <w:sdtPr>
                  <w:tag w:val="goog_rdk_24"/>
                </w:sdtPr>
                <w:sdtContent>
                  <w:p w:rsidR="00000000" w:rsidDel="00000000" w:rsidP="00000000" w:rsidRDefault="00000000" w:rsidRPr="00000000" w14:paraId="00000068">
                    <w:pPr>
                      <w:spacing w:line="276" w:lineRule="auto"/>
                      <w:ind w:left="0" w:firstLine="0"/>
                      <w:rPr>
                        <w:ins w:author="Jackson Jean" w:id="0" w:date="2024-02-07T23:50:35Z"/>
                        <w:rFonts w:ascii="Times New Roman" w:cs="Times New Roman" w:eastAsia="Times New Roman" w:hAnsi="Times New Roman"/>
                        <w:sz w:val="24"/>
                        <w:szCs w:val="24"/>
                      </w:rPr>
                    </w:pPr>
                    <w:sdt>
                      <w:sdtPr>
                        <w:tag w:val="goog_rdk_23"/>
                      </w:sdtPr>
                      <w:sdtContent>
                        <w:ins w:author="Jackson Jean" w:id="0" w:date="2024-02-07T23:50:35Z">
                          <w:r w:rsidDel="00000000" w:rsidR="00000000" w:rsidRPr="00000000">
                            <w:rPr>
                              <w:rtl w:val="0"/>
                            </w:rPr>
                          </w:r>
                        </w:ins>
                      </w:sdtContent>
                    </w:sdt>
                  </w:p>
                </w:sdtContent>
              </w:sdt>
            </w:tc>
            <w:tc>
              <w:tcPr/>
              <w:sdt>
                <w:sdtPr>
                  <w:tag w:val="goog_rdk_26"/>
                </w:sdtPr>
                <w:sdtContent>
                  <w:p w:rsidR="00000000" w:rsidDel="00000000" w:rsidP="00000000" w:rsidRDefault="00000000" w:rsidRPr="00000000" w14:paraId="00000069">
                    <w:pPr>
                      <w:rPr>
                        <w:ins w:author="Jackson Jean" w:id="0" w:date="2024-02-07T23:50:35Z"/>
                        <w:rFonts w:ascii="Times New Roman" w:cs="Times New Roman" w:eastAsia="Times New Roman" w:hAnsi="Times New Roman"/>
                        <w:sz w:val="24"/>
                        <w:szCs w:val="24"/>
                      </w:rPr>
                    </w:pPr>
                    <w:sdt>
                      <w:sdtPr>
                        <w:tag w:val="goog_rdk_25"/>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High</w:t>
                          </w:r>
                        </w:ins>
                      </w:sdtContent>
                    </w:sdt>
                  </w:p>
                </w:sdtContent>
              </w:sdt>
            </w:tc>
            <w:tc>
              <w:tcPr/>
              <w:sdt>
                <w:sdtPr>
                  <w:tag w:val="goog_rdk_28"/>
                </w:sdtPr>
                <w:sdtContent>
                  <w:p w:rsidR="00000000" w:rsidDel="00000000" w:rsidP="00000000" w:rsidRDefault="00000000" w:rsidRPr="00000000" w14:paraId="0000006A">
                    <w:pPr>
                      <w:rPr>
                        <w:ins w:author="Jackson Jean" w:id="0" w:date="2024-02-07T23:50:35Z"/>
                        <w:rFonts w:ascii="Times New Roman" w:cs="Times New Roman" w:eastAsia="Times New Roman" w:hAnsi="Times New Roman"/>
                        <w:sz w:val="24"/>
                        <w:szCs w:val="24"/>
                      </w:rPr>
                    </w:pPr>
                    <w:sdt>
                      <w:sdtPr>
                        <w:tag w:val="goog_rdk_27"/>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1</w:t>
                          </w:r>
                        </w:ins>
                      </w:sdtContent>
                    </w:sdt>
                  </w:p>
                </w:sdtContent>
              </w:sdt>
            </w:tc>
            <w:tc>
              <w:tcPr/>
              <w:sdt>
                <w:sdtPr>
                  <w:tag w:val="goog_rdk_30"/>
                </w:sdtPr>
                <w:sdtContent>
                  <w:p w:rsidR="00000000" w:rsidDel="00000000" w:rsidP="00000000" w:rsidRDefault="00000000" w:rsidRPr="00000000" w14:paraId="0000006B">
                    <w:pPr>
                      <w:spacing w:line="276" w:lineRule="auto"/>
                      <w:ind w:left="720" w:hanging="360"/>
                      <w:rPr>
                        <w:ins w:author="Jackson Jean" w:id="0" w:date="2024-02-07T23:50:35Z"/>
                        <w:rFonts w:ascii="Times New Roman" w:cs="Times New Roman" w:eastAsia="Times New Roman" w:hAnsi="Times New Roman"/>
                        <w:sz w:val="24"/>
                        <w:szCs w:val="24"/>
                      </w:rPr>
                    </w:pPr>
                    <w:sdt>
                      <w:sdtPr>
                        <w:tag w:val="goog_rdk_29"/>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Avoid</w:t>
                          </w:r>
                        </w:ins>
                      </w:sdtContent>
                    </w:sdt>
                  </w:p>
                </w:sdtContent>
              </w:sdt>
              <w:sdt>
                <w:sdtPr>
                  <w:tag w:val="goog_rdk_32"/>
                </w:sdtPr>
                <w:sdtContent>
                  <w:p w:rsidR="00000000" w:rsidDel="00000000" w:rsidP="00000000" w:rsidRDefault="00000000" w:rsidRPr="00000000" w14:paraId="0000006C">
                    <w:pPr>
                      <w:spacing w:line="276" w:lineRule="auto"/>
                      <w:ind w:left="720" w:hanging="360"/>
                      <w:rPr>
                        <w:ins w:author="Jackson Jean" w:id="0" w:date="2024-02-07T23:50:35Z"/>
                        <w:rFonts w:ascii="Times New Roman" w:cs="Times New Roman" w:eastAsia="Times New Roman" w:hAnsi="Times New Roman"/>
                        <w:sz w:val="24"/>
                        <w:szCs w:val="24"/>
                      </w:rPr>
                    </w:pPr>
                    <w:sdt>
                      <w:sdtPr>
                        <w:tag w:val="goog_rdk_31"/>
                      </w:sdtPr>
                      <w:sdtContent>
                        <w:ins w:author="Jackson Jean" w:id="0" w:date="2024-02-07T23:50:35Z">
                          <w:r w:rsidDel="00000000" w:rsidR="00000000" w:rsidRPr="00000000">
                            <w:rPr>
                              <w:rtl w:val="0"/>
                            </w:rPr>
                          </w:r>
                        </w:ins>
                      </w:sdtContent>
                    </w:sdt>
                  </w:p>
                </w:sdtContent>
              </w:sdt>
              <w:sdt>
                <w:sdtPr>
                  <w:tag w:val="goog_rdk_34"/>
                </w:sdtPr>
                <w:sdtContent>
                  <w:p w:rsidR="00000000" w:rsidDel="00000000" w:rsidP="00000000" w:rsidRDefault="00000000" w:rsidRPr="00000000" w14:paraId="0000006D">
                    <w:pPr>
                      <w:spacing w:line="276" w:lineRule="auto"/>
                      <w:ind w:left="0" w:firstLine="0"/>
                      <w:rPr>
                        <w:ins w:author="Jackson Jean" w:id="0" w:date="2024-02-07T23:50:35Z"/>
                        <w:rFonts w:ascii="Times New Roman" w:cs="Times New Roman" w:eastAsia="Times New Roman" w:hAnsi="Times New Roman"/>
                        <w:sz w:val="24"/>
                        <w:szCs w:val="24"/>
                      </w:rPr>
                    </w:pPr>
                    <w:sdt>
                      <w:sdtPr>
                        <w:tag w:val="goog_rdk_33"/>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Could cause delays, especially if on critical path.</w:t>
                          </w:r>
                        </w:ins>
                      </w:sdtContent>
                    </w:sdt>
                  </w:p>
                </w:sdtContent>
              </w:sdt>
            </w:tc>
          </w:tr>
        </w:sdtContent>
      </w:sdt>
      <w:sdt>
        <w:sdtPr>
          <w:tag w:val="goog_rdk_35"/>
        </w:sdtPr>
        <w:sdtContent>
          <w:tr>
            <w:trPr>
              <w:cantSplit w:val="0"/>
              <w:tblHeader w:val="0"/>
              <w:ins w:author="Jackson Jean" w:id="0" w:date="2024-02-07T23:50:35Z"/>
            </w:trPr>
            <w:tc>
              <w:tcPr/>
              <w:sdt>
                <w:sdtPr>
                  <w:tag w:val="goog_rdk_37"/>
                </w:sdtPr>
                <w:sdtContent>
                  <w:p w:rsidR="00000000" w:rsidDel="00000000" w:rsidP="00000000" w:rsidRDefault="00000000" w:rsidRPr="00000000" w14:paraId="0000006E">
                    <w:pPr>
                      <w:rPr>
                        <w:ins w:author="Jackson Jean" w:id="0" w:date="2024-02-07T23:50:35Z"/>
                        <w:rFonts w:ascii="Times New Roman" w:cs="Times New Roman" w:eastAsia="Times New Roman" w:hAnsi="Times New Roman"/>
                        <w:sz w:val="24"/>
                        <w:szCs w:val="24"/>
                      </w:rPr>
                    </w:pPr>
                    <w:sdt>
                      <w:sdtPr>
                        <w:tag w:val="goog_rdk_36"/>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US-4</w:t>
                          </w:r>
                        </w:ins>
                      </w:sdtContent>
                    </w:sdt>
                  </w:p>
                </w:sdtContent>
              </w:sdt>
            </w:tc>
            <w:tc>
              <w:tcPr/>
              <w:sdt>
                <w:sdtPr>
                  <w:tag w:val="goog_rdk_39"/>
                </w:sdtPr>
                <w:sdtContent>
                  <w:p w:rsidR="00000000" w:rsidDel="00000000" w:rsidP="00000000" w:rsidRDefault="00000000" w:rsidRPr="00000000" w14:paraId="0000006F">
                    <w:pPr>
                      <w:numPr>
                        <w:ilvl w:val="0"/>
                        <w:numId w:val="1"/>
                      </w:numPr>
                      <w:spacing w:line="276" w:lineRule="auto"/>
                      <w:ind w:left="720" w:hanging="360"/>
                      <w:rPr>
                        <w:ins w:author="Jackson Jean" w:id="0" w:date="2024-02-07T23:50:35Z"/>
                        <w:rFonts w:ascii="Times New Roman" w:cs="Times New Roman" w:eastAsia="Times New Roman" w:hAnsi="Times New Roman"/>
                        <w:sz w:val="24"/>
                        <w:szCs w:val="24"/>
                      </w:rPr>
                    </w:pPr>
                    <w:sdt>
                      <w:sdtPr>
                        <w:tag w:val="goog_rdk_38"/>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Budget</w:t>
                          </w:r>
                        </w:ins>
                      </w:sdtContent>
                    </w:sdt>
                  </w:p>
                </w:sdtContent>
              </w:sdt>
              <w:sdt>
                <w:sdtPr>
                  <w:tag w:val="goog_rdk_41"/>
                </w:sdtPr>
                <w:sdtContent>
                  <w:p w:rsidR="00000000" w:rsidDel="00000000" w:rsidP="00000000" w:rsidRDefault="00000000" w:rsidRPr="00000000" w14:paraId="00000070">
                    <w:pPr>
                      <w:spacing w:line="276" w:lineRule="auto"/>
                      <w:ind w:left="0" w:firstLine="0"/>
                      <w:rPr>
                        <w:ins w:author="Jackson Jean" w:id="0" w:date="2024-02-07T23:50:35Z"/>
                        <w:rFonts w:ascii="Times New Roman" w:cs="Times New Roman" w:eastAsia="Times New Roman" w:hAnsi="Times New Roman"/>
                        <w:sz w:val="24"/>
                        <w:szCs w:val="24"/>
                      </w:rPr>
                    </w:pPr>
                    <w:sdt>
                      <w:sdtPr>
                        <w:tag w:val="goog_rdk_40"/>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Stakeholders adding multiple requirements during development</w:t>
                          </w:r>
                        </w:ins>
                      </w:sdtContent>
                    </w:sdt>
                  </w:p>
                </w:sdtContent>
              </w:sdt>
              <w:sdt>
                <w:sdtPr>
                  <w:tag w:val="goog_rdk_43"/>
                </w:sdtPr>
                <w:sdtContent>
                  <w:p w:rsidR="00000000" w:rsidDel="00000000" w:rsidP="00000000" w:rsidRDefault="00000000" w:rsidRPr="00000000" w14:paraId="00000071">
                    <w:pPr>
                      <w:spacing w:line="276" w:lineRule="auto"/>
                      <w:ind w:left="0" w:firstLine="0"/>
                      <w:rPr>
                        <w:ins w:author="Jackson Jean" w:id="0" w:date="2024-02-07T23:50:35Z"/>
                        <w:rFonts w:ascii="Times New Roman" w:cs="Times New Roman" w:eastAsia="Times New Roman" w:hAnsi="Times New Roman"/>
                        <w:sz w:val="24"/>
                        <w:szCs w:val="24"/>
                      </w:rPr>
                    </w:pPr>
                    <w:sdt>
                      <w:sdtPr>
                        <w:tag w:val="goog_rdk_42"/>
                      </w:sdtPr>
                      <w:sdtContent>
                        <w:ins w:author="Jackson Jean" w:id="0" w:date="2024-02-07T23:50:35Z">
                          <w:r w:rsidDel="00000000" w:rsidR="00000000" w:rsidRPr="00000000">
                            <w:rPr>
                              <w:rtl w:val="0"/>
                            </w:rPr>
                          </w:r>
                        </w:ins>
                      </w:sdtContent>
                    </w:sdt>
                  </w:p>
                </w:sdtContent>
              </w:sdt>
            </w:tc>
            <w:tc>
              <w:tcPr/>
              <w:sdt>
                <w:sdtPr>
                  <w:tag w:val="goog_rdk_45"/>
                </w:sdtPr>
                <w:sdtContent>
                  <w:p w:rsidR="00000000" w:rsidDel="00000000" w:rsidP="00000000" w:rsidRDefault="00000000" w:rsidRPr="00000000" w14:paraId="00000072">
                    <w:pPr>
                      <w:rPr>
                        <w:ins w:author="Jackson Jean" w:id="0" w:date="2024-02-07T23:50:35Z"/>
                        <w:rFonts w:ascii="Times New Roman" w:cs="Times New Roman" w:eastAsia="Times New Roman" w:hAnsi="Times New Roman"/>
                        <w:sz w:val="24"/>
                        <w:szCs w:val="24"/>
                      </w:rPr>
                    </w:pPr>
                    <w:sdt>
                      <w:sdtPr>
                        <w:tag w:val="goog_rdk_44"/>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Medium</w:t>
                          </w:r>
                        </w:ins>
                      </w:sdtContent>
                    </w:sdt>
                  </w:p>
                </w:sdtContent>
              </w:sdt>
            </w:tc>
            <w:tc>
              <w:tcPr/>
              <w:sdt>
                <w:sdtPr>
                  <w:tag w:val="goog_rdk_47"/>
                </w:sdtPr>
                <w:sdtContent>
                  <w:p w:rsidR="00000000" w:rsidDel="00000000" w:rsidP="00000000" w:rsidRDefault="00000000" w:rsidRPr="00000000" w14:paraId="00000073">
                    <w:pPr>
                      <w:rPr>
                        <w:ins w:author="Jackson Jean" w:id="0" w:date="2024-02-07T23:50:35Z"/>
                        <w:rFonts w:ascii="Times New Roman" w:cs="Times New Roman" w:eastAsia="Times New Roman" w:hAnsi="Times New Roman"/>
                        <w:sz w:val="24"/>
                        <w:szCs w:val="24"/>
                      </w:rPr>
                    </w:pPr>
                    <w:sdt>
                      <w:sdtPr>
                        <w:tag w:val="goog_rdk_46"/>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1</w:t>
                          </w:r>
                        </w:ins>
                      </w:sdtContent>
                    </w:sdt>
                  </w:p>
                </w:sdtContent>
              </w:sdt>
            </w:tc>
            <w:tc>
              <w:tcPr/>
              <w:sdt>
                <w:sdtPr>
                  <w:tag w:val="goog_rdk_49"/>
                </w:sdtPr>
                <w:sdtContent>
                  <w:p w:rsidR="00000000" w:rsidDel="00000000" w:rsidP="00000000" w:rsidRDefault="00000000" w:rsidRPr="00000000" w14:paraId="00000074">
                    <w:pPr>
                      <w:spacing w:line="276" w:lineRule="auto"/>
                      <w:ind w:left="720" w:hanging="360"/>
                      <w:rPr>
                        <w:ins w:author="Jackson Jean" w:id="0" w:date="2024-02-07T23:50:35Z"/>
                        <w:rFonts w:ascii="Times New Roman" w:cs="Times New Roman" w:eastAsia="Times New Roman" w:hAnsi="Times New Roman"/>
                        <w:sz w:val="24"/>
                        <w:szCs w:val="24"/>
                      </w:rPr>
                    </w:pPr>
                    <w:sdt>
                      <w:sdtPr>
                        <w:tag w:val="goog_rdk_48"/>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Accept</w:t>
                          </w:r>
                        </w:ins>
                      </w:sdtContent>
                    </w:sdt>
                  </w:p>
                </w:sdtContent>
              </w:sdt>
              <w:sdt>
                <w:sdtPr>
                  <w:tag w:val="goog_rdk_51"/>
                </w:sdtPr>
                <w:sdtContent>
                  <w:p w:rsidR="00000000" w:rsidDel="00000000" w:rsidP="00000000" w:rsidRDefault="00000000" w:rsidRPr="00000000" w14:paraId="00000075">
                    <w:pPr>
                      <w:spacing w:line="276" w:lineRule="auto"/>
                      <w:ind w:left="0" w:firstLine="0"/>
                      <w:rPr>
                        <w:ins w:author="Jackson Jean" w:id="0" w:date="2024-02-07T23:50:35Z"/>
                        <w:rFonts w:ascii="Times New Roman" w:cs="Times New Roman" w:eastAsia="Times New Roman" w:hAnsi="Times New Roman"/>
                        <w:sz w:val="24"/>
                        <w:szCs w:val="24"/>
                      </w:rPr>
                    </w:pPr>
                    <w:sdt>
                      <w:sdtPr>
                        <w:tag w:val="goog_rdk_50"/>
                      </w:sdtPr>
                      <w:sdtContent>
                        <w:ins w:author="Jackson Jean" w:id="0" w:date="2024-02-07T23:50:35Z">
                          <w:r w:rsidDel="00000000" w:rsidR="00000000" w:rsidRPr="00000000">
                            <w:rPr>
                              <w:rtl w:val="0"/>
                            </w:rPr>
                          </w:r>
                        </w:ins>
                      </w:sdtContent>
                    </w:sdt>
                  </w:p>
                </w:sdtContent>
              </w:sdt>
              <w:sdt>
                <w:sdtPr>
                  <w:tag w:val="goog_rdk_53"/>
                </w:sdtPr>
                <w:sdtContent>
                  <w:p w:rsidR="00000000" w:rsidDel="00000000" w:rsidP="00000000" w:rsidRDefault="00000000" w:rsidRPr="00000000" w14:paraId="00000076">
                    <w:pPr>
                      <w:spacing w:line="276" w:lineRule="auto"/>
                      <w:ind w:left="360" w:firstLine="0"/>
                      <w:rPr>
                        <w:ins w:author="Jackson Jean" w:id="0" w:date="2024-02-07T23:50:35Z"/>
                        <w:rFonts w:ascii="Times New Roman" w:cs="Times New Roman" w:eastAsia="Times New Roman" w:hAnsi="Times New Roman"/>
                        <w:sz w:val="24"/>
                        <w:szCs w:val="24"/>
                      </w:rPr>
                    </w:pPr>
                    <w:sdt>
                      <w:sdtPr>
                        <w:tag w:val="goog_rdk_52"/>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Recruiting during development would cause major delays and financial losses.</w:t>
                          </w:r>
                        </w:ins>
                      </w:sdtContent>
                    </w:sdt>
                  </w:p>
                </w:sdtContent>
              </w:sdt>
              <w:sdt>
                <w:sdtPr>
                  <w:tag w:val="goog_rdk_55"/>
                </w:sdtPr>
                <w:sdtContent>
                  <w:p w:rsidR="00000000" w:rsidDel="00000000" w:rsidP="00000000" w:rsidRDefault="00000000" w:rsidRPr="00000000" w14:paraId="00000077">
                    <w:pPr>
                      <w:spacing w:line="276" w:lineRule="auto"/>
                      <w:ind w:left="0" w:firstLine="0"/>
                      <w:rPr>
                        <w:ins w:author="Jackson Jean" w:id="0" w:date="2024-02-07T23:50:35Z"/>
                        <w:rFonts w:ascii="Times New Roman" w:cs="Times New Roman" w:eastAsia="Times New Roman" w:hAnsi="Times New Roman"/>
                        <w:sz w:val="24"/>
                        <w:szCs w:val="24"/>
                      </w:rPr>
                    </w:pPr>
                    <w:sdt>
                      <w:sdtPr>
                        <w:tag w:val="goog_rdk_54"/>
                      </w:sdtPr>
                      <w:sdtContent>
                        <w:ins w:author="Jackson Jean" w:id="0" w:date="2024-02-07T23:50:35Z">
                          <w:r w:rsidDel="00000000" w:rsidR="00000000" w:rsidRPr="00000000">
                            <w:rPr>
                              <w:rtl w:val="0"/>
                            </w:rPr>
                          </w:r>
                        </w:ins>
                      </w:sdtContent>
                    </w:sdt>
                  </w:p>
                </w:sdtContent>
              </w:sdt>
            </w:tc>
          </w:tr>
        </w:sdtContent>
      </w:sdt>
      <w:sdt>
        <w:sdtPr>
          <w:tag w:val="goog_rdk_56"/>
        </w:sdtPr>
        <w:sdtContent>
          <w:tr>
            <w:trPr>
              <w:cantSplit w:val="0"/>
              <w:tblHeader w:val="0"/>
              <w:ins w:author="Jackson Jean" w:id="0" w:date="2024-02-07T23:50:35Z"/>
            </w:trPr>
            <w:tc>
              <w:tcPr/>
              <w:sdt>
                <w:sdtPr>
                  <w:tag w:val="goog_rdk_58"/>
                </w:sdtPr>
                <w:sdtContent>
                  <w:p w:rsidR="00000000" w:rsidDel="00000000" w:rsidP="00000000" w:rsidRDefault="00000000" w:rsidRPr="00000000" w14:paraId="00000078">
                    <w:pPr>
                      <w:rPr>
                        <w:ins w:author="Jackson Jean" w:id="0" w:date="2024-02-07T23:50:35Z"/>
                        <w:rFonts w:ascii="Times New Roman" w:cs="Times New Roman" w:eastAsia="Times New Roman" w:hAnsi="Times New Roman"/>
                        <w:sz w:val="24"/>
                        <w:szCs w:val="24"/>
                      </w:rPr>
                    </w:pPr>
                    <w:sdt>
                      <w:sdtPr>
                        <w:tag w:val="goog_rdk_57"/>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US-5</w:t>
                          </w:r>
                        </w:ins>
                      </w:sdtContent>
                    </w:sdt>
                  </w:p>
                </w:sdtContent>
              </w:sdt>
            </w:tc>
            <w:tc>
              <w:tcPr/>
              <w:sdt>
                <w:sdtPr>
                  <w:tag w:val="goog_rdk_60"/>
                </w:sdtPr>
                <w:sdtContent>
                  <w:p w:rsidR="00000000" w:rsidDel="00000000" w:rsidP="00000000" w:rsidRDefault="00000000" w:rsidRPr="00000000" w14:paraId="00000079">
                    <w:pPr>
                      <w:numPr>
                        <w:ilvl w:val="0"/>
                        <w:numId w:val="1"/>
                      </w:numPr>
                      <w:spacing w:line="276" w:lineRule="auto"/>
                      <w:ind w:left="720" w:hanging="360"/>
                      <w:rPr>
                        <w:ins w:author="Jackson Jean" w:id="0" w:date="2024-02-07T23:50:35Z"/>
                        <w:rFonts w:ascii="Times New Roman" w:cs="Times New Roman" w:eastAsia="Times New Roman" w:hAnsi="Times New Roman"/>
                        <w:sz w:val="24"/>
                        <w:szCs w:val="24"/>
                      </w:rPr>
                    </w:pPr>
                    <w:sdt>
                      <w:sdtPr>
                        <w:tag w:val="goog_rdk_59"/>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Schedule</w:t>
                          </w:r>
                        </w:ins>
                      </w:sdtContent>
                    </w:sdt>
                  </w:p>
                </w:sdtContent>
              </w:sdt>
              <w:sdt>
                <w:sdtPr>
                  <w:tag w:val="goog_rdk_62"/>
                </w:sdtPr>
                <w:sdtContent>
                  <w:p w:rsidR="00000000" w:rsidDel="00000000" w:rsidP="00000000" w:rsidRDefault="00000000" w:rsidRPr="00000000" w14:paraId="0000007A">
                    <w:pPr>
                      <w:spacing w:line="276" w:lineRule="auto"/>
                      <w:ind w:left="0" w:firstLine="0"/>
                      <w:rPr>
                        <w:ins w:author="Jackson Jean" w:id="0" w:date="2024-02-07T23:50:35Z"/>
                        <w:rFonts w:ascii="Times New Roman" w:cs="Times New Roman" w:eastAsia="Times New Roman" w:hAnsi="Times New Roman"/>
                        <w:sz w:val="24"/>
                        <w:szCs w:val="24"/>
                      </w:rPr>
                    </w:pPr>
                    <w:sdt>
                      <w:sdtPr>
                        <w:tag w:val="goog_rdk_61"/>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Working on a tight schedule can put a lot of pressure on the team this can result on lack of performance and error.</w:t>
                          </w:r>
                        </w:ins>
                      </w:sdtContent>
                    </w:sdt>
                  </w:p>
                </w:sdtContent>
              </w:sdt>
              <w:sdt>
                <w:sdtPr>
                  <w:tag w:val="goog_rdk_64"/>
                </w:sdtPr>
                <w:sdtContent>
                  <w:p w:rsidR="00000000" w:rsidDel="00000000" w:rsidP="00000000" w:rsidRDefault="00000000" w:rsidRPr="00000000" w14:paraId="0000007B">
                    <w:pPr>
                      <w:spacing w:line="276" w:lineRule="auto"/>
                      <w:ind w:left="0" w:firstLine="0"/>
                      <w:rPr>
                        <w:ins w:author="Jackson Jean" w:id="0" w:date="2024-02-07T23:50:35Z"/>
                        <w:rFonts w:ascii="Times New Roman" w:cs="Times New Roman" w:eastAsia="Times New Roman" w:hAnsi="Times New Roman"/>
                        <w:sz w:val="24"/>
                        <w:szCs w:val="24"/>
                      </w:rPr>
                    </w:pPr>
                    <w:sdt>
                      <w:sdtPr>
                        <w:tag w:val="goog_rdk_63"/>
                      </w:sdtPr>
                      <w:sdtContent>
                        <w:ins w:author="Jackson Jean" w:id="0" w:date="2024-02-07T23:50:35Z">
                          <w:r w:rsidDel="00000000" w:rsidR="00000000" w:rsidRPr="00000000">
                            <w:rPr>
                              <w:rtl w:val="0"/>
                            </w:rPr>
                          </w:r>
                        </w:ins>
                      </w:sdtContent>
                    </w:sdt>
                  </w:p>
                </w:sdtContent>
              </w:sdt>
            </w:tc>
            <w:tc>
              <w:tcPr/>
              <w:sdt>
                <w:sdtPr>
                  <w:tag w:val="goog_rdk_66"/>
                </w:sdtPr>
                <w:sdtContent>
                  <w:p w:rsidR="00000000" w:rsidDel="00000000" w:rsidP="00000000" w:rsidRDefault="00000000" w:rsidRPr="00000000" w14:paraId="0000007C">
                    <w:pPr>
                      <w:rPr>
                        <w:ins w:author="Jackson Jean" w:id="0" w:date="2024-02-07T23:50:35Z"/>
                        <w:rFonts w:ascii="Times New Roman" w:cs="Times New Roman" w:eastAsia="Times New Roman" w:hAnsi="Times New Roman"/>
                        <w:sz w:val="24"/>
                        <w:szCs w:val="24"/>
                      </w:rPr>
                    </w:pPr>
                    <w:sdt>
                      <w:sdtPr>
                        <w:tag w:val="goog_rdk_65"/>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Medium</w:t>
                          </w:r>
                        </w:ins>
                      </w:sdtContent>
                    </w:sdt>
                  </w:p>
                </w:sdtContent>
              </w:sdt>
            </w:tc>
            <w:tc>
              <w:tcPr/>
              <w:sdt>
                <w:sdtPr>
                  <w:tag w:val="goog_rdk_68"/>
                </w:sdtPr>
                <w:sdtContent>
                  <w:p w:rsidR="00000000" w:rsidDel="00000000" w:rsidP="00000000" w:rsidRDefault="00000000" w:rsidRPr="00000000" w14:paraId="0000007D">
                    <w:pPr>
                      <w:rPr>
                        <w:ins w:author="Jackson Jean" w:id="0" w:date="2024-02-07T23:50:35Z"/>
                        <w:rFonts w:ascii="Times New Roman" w:cs="Times New Roman" w:eastAsia="Times New Roman" w:hAnsi="Times New Roman"/>
                        <w:sz w:val="24"/>
                        <w:szCs w:val="24"/>
                      </w:rPr>
                    </w:pPr>
                    <w:sdt>
                      <w:sdtPr>
                        <w:tag w:val="goog_rdk_67"/>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1</w:t>
                          </w:r>
                        </w:ins>
                      </w:sdtContent>
                    </w:sdt>
                  </w:p>
                </w:sdtContent>
              </w:sdt>
            </w:tc>
            <w:tc>
              <w:tcPr/>
              <w:sdt>
                <w:sdtPr>
                  <w:tag w:val="goog_rdk_70"/>
                </w:sdtPr>
                <w:sdtContent>
                  <w:p w:rsidR="00000000" w:rsidDel="00000000" w:rsidP="00000000" w:rsidRDefault="00000000" w:rsidRPr="00000000" w14:paraId="0000007E">
                    <w:pPr>
                      <w:spacing w:line="276" w:lineRule="auto"/>
                      <w:ind w:left="0" w:firstLine="0"/>
                      <w:rPr>
                        <w:ins w:author="Jackson Jean" w:id="0" w:date="2024-02-07T23:50:35Z"/>
                        <w:rFonts w:ascii="Times New Roman" w:cs="Times New Roman" w:eastAsia="Times New Roman" w:hAnsi="Times New Roman"/>
                        <w:sz w:val="24"/>
                        <w:szCs w:val="24"/>
                      </w:rPr>
                    </w:pPr>
                    <w:sdt>
                      <w:sdtPr>
                        <w:tag w:val="goog_rdk_69"/>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Avoid</w:t>
                          </w:r>
                        </w:ins>
                      </w:sdtContent>
                    </w:sdt>
                  </w:p>
                </w:sdtContent>
              </w:sdt>
              <w:sdt>
                <w:sdtPr>
                  <w:tag w:val="goog_rdk_72"/>
                </w:sdtPr>
                <w:sdtContent>
                  <w:p w:rsidR="00000000" w:rsidDel="00000000" w:rsidP="00000000" w:rsidRDefault="00000000" w:rsidRPr="00000000" w14:paraId="0000007F">
                    <w:pPr>
                      <w:spacing w:line="276" w:lineRule="auto"/>
                      <w:ind w:left="0" w:firstLine="0"/>
                      <w:rPr>
                        <w:ins w:author="Jackson Jean" w:id="0" w:date="2024-02-07T23:50:35Z"/>
                        <w:rFonts w:ascii="Times New Roman" w:cs="Times New Roman" w:eastAsia="Times New Roman" w:hAnsi="Times New Roman"/>
                        <w:sz w:val="24"/>
                        <w:szCs w:val="24"/>
                      </w:rPr>
                    </w:pPr>
                    <w:sdt>
                      <w:sdtPr>
                        <w:tag w:val="goog_rdk_71"/>
                      </w:sdtPr>
                      <w:sdtContent>
                        <w:ins w:author="Jackson Jean" w:id="0" w:date="2024-02-07T23:50:35Z">
                          <w:r w:rsidDel="00000000" w:rsidR="00000000" w:rsidRPr="00000000">
                            <w:rPr>
                              <w:rFonts w:ascii="Times New Roman" w:cs="Times New Roman" w:eastAsia="Times New Roman" w:hAnsi="Times New Roman"/>
                              <w:sz w:val="24"/>
                              <w:szCs w:val="24"/>
                              <w:rtl w:val="0"/>
                            </w:rPr>
                            <w:t xml:space="preserve">Adjust schedule to add nodes on paths that are non-critical.</w:t>
                          </w:r>
                        </w:ins>
                      </w:sdtContent>
                    </w:sdt>
                  </w:p>
                </w:sdtContent>
              </w:sdt>
            </w:tc>
          </w:tr>
        </w:sdtContent>
      </w:sdt>
    </w:tbl>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List of identified risks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3F1C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F1C30"/>
    <w:pPr>
      <w:ind w:left="720"/>
      <w:contextualSpacing w:val="1"/>
    </w:pPr>
  </w:style>
  <w:style w:type="character" w:styleId="CommentReference">
    <w:name w:val="annotation reference"/>
    <w:basedOn w:val="DefaultParagraphFont"/>
    <w:uiPriority w:val="99"/>
    <w:semiHidden w:val="1"/>
    <w:unhideWhenUsed w:val="1"/>
    <w:rsid w:val="00436213"/>
    <w:rPr>
      <w:sz w:val="16"/>
      <w:szCs w:val="16"/>
    </w:rPr>
  </w:style>
  <w:style w:type="paragraph" w:styleId="CommentText">
    <w:name w:val="annotation text"/>
    <w:basedOn w:val="Normal"/>
    <w:link w:val="CommentTextChar"/>
    <w:uiPriority w:val="99"/>
    <w:semiHidden w:val="1"/>
    <w:unhideWhenUsed w:val="1"/>
    <w:rsid w:val="00436213"/>
    <w:pPr>
      <w:spacing w:line="240" w:lineRule="auto"/>
    </w:pPr>
    <w:rPr>
      <w:sz w:val="20"/>
      <w:szCs w:val="20"/>
    </w:rPr>
  </w:style>
  <w:style w:type="character" w:styleId="CommentTextChar" w:customStyle="1">
    <w:name w:val="Comment Text Char"/>
    <w:basedOn w:val="DefaultParagraphFont"/>
    <w:link w:val="CommentText"/>
    <w:uiPriority w:val="99"/>
    <w:semiHidden w:val="1"/>
    <w:rsid w:val="00436213"/>
    <w:rPr>
      <w:sz w:val="20"/>
      <w:szCs w:val="20"/>
    </w:rPr>
  </w:style>
  <w:style w:type="paragraph" w:styleId="CommentSubject">
    <w:name w:val="annotation subject"/>
    <w:basedOn w:val="CommentText"/>
    <w:next w:val="CommentText"/>
    <w:link w:val="CommentSubjectChar"/>
    <w:uiPriority w:val="99"/>
    <w:semiHidden w:val="1"/>
    <w:unhideWhenUsed w:val="1"/>
    <w:rsid w:val="00436213"/>
    <w:rPr>
      <w:b w:val="1"/>
      <w:bCs w:val="1"/>
    </w:rPr>
  </w:style>
  <w:style w:type="character" w:styleId="CommentSubjectChar" w:customStyle="1">
    <w:name w:val="Comment Subject Char"/>
    <w:basedOn w:val="CommentTextChar"/>
    <w:link w:val="CommentSubject"/>
    <w:uiPriority w:val="99"/>
    <w:semiHidden w:val="1"/>
    <w:rsid w:val="00436213"/>
    <w:rPr>
      <w:b w:val="1"/>
      <w:bCs w:val="1"/>
      <w:sz w:val="20"/>
      <w:szCs w:val="20"/>
    </w:rPr>
  </w:style>
  <w:style w:type="paragraph" w:styleId="BalloonText">
    <w:name w:val="Balloon Text"/>
    <w:basedOn w:val="Normal"/>
    <w:link w:val="BalloonTextChar"/>
    <w:uiPriority w:val="99"/>
    <w:semiHidden w:val="1"/>
    <w:unhideWhenUsed w:val="1"/>
    <w:rsid w:val="0043621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6213"/>
    <w:rPr>
      <w:rFonts w:ascii="Segoe UI" w:cs="Segoe UI" w:hAnsi="Segoe UI"/>
      <w:sz w:val="18"/>
      <w:szCs w:val="18"/>
    </w:rPr>
  </w:style>
  <w:style w:type="character" w:styleId="Hyperlink">
    <w:name w:val="Hyperlink"/>
    <w:basedOn w:val="DefaultParagraphFont"/>
    <w:uiPriority w:val="99"/>
    <w:unhideWhenUsed w:val="1"/>
    <w:rsid w:val="00436213"/>
    <w:rPr>
      <w:color w:val="0000ff" w:themeColor="hyperlink"/>
      <w:u w:val="single"/>
    </w:rPr>
  </w:style>
  <w:style w:type="character" w:styleId="UnresolvedMention">
    <w:name w:val="Unresolved Mention"/>
    <w:basedOn w:val="DefaultParagraphFont"/>
    <w:uiPriority w:val="99"/>
    <w:semiHidden w:val="1"/>
    <w:unhideWhenUsed w:val="1"/>
    <w:rsid w:val="00436213"/>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sc+6z+tu+Xh77fKzIqzymCt8Q==">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2024-02-06T04:33:00Z</dcterms:created>
  <dc:creator>Amanda</dc:creator>
</cp:coreProperties>
</file>